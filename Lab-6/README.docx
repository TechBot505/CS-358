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Assignment-6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210001059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ins w:author="Rohit Dhanotia" w:id="0" w:date="2024-03-26T08:43:12Z">
        <w:r w:rsidDel="00000000" w:rsidR="00000000" w:rsidRPr="00000000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366395</wp:posOffset>
              </wp:positionH>
              <wp:positionV relativeFrom="paragraph">
                <wp:posOffset>220582</wp:posOffset>
              </wp:positionV>
              <wp:extent cx="4640496" cy="1811489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40496" cy="18114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 w14:paraId="00000004">
      <w:pPr>
        <w:rPr>
          <w:ins w:author="Rohit Dhanotia" w:id="1" w:date="2024-03-26T08:43:28Z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Q-1)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rPr>
          <w:ins w:author="Rohit Dhanotia" w:id="1" w:date="2024-03-26T08:43:28Z"/>
          <w:sz w:val="24"/>
          <w:szCs w:val="24"/>
        </w:rPr>
      </w:pPr>
      <w:ins w:author="Rohit Dhanotia" w:id="1" w:date="2024-03-26T08:43:28Z"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366395</wp:posOffset>
              </wp:positionH>
              <wp:positionV relativeFrom="paragraph">
                <wp:posOffset>220582</wp:posOffset>
              </wp:positionV>
              <wp:extent cx="2452688" cy="1714420"/>
              <wp:effectExtent b="0" l="0" r="0" t="0"/>
              <wp:wrapNone/>
              <wp:docPr id="2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2688" cy="17144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 w14:paraId="0000000E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b w:val="1"/>
            <w:sz w:val="24"/>
            <w:szCs w:val="24"/>
            <w:rtl w:val="0"/>
            <w:rPrChange w:author="Rohit Dhanotia" w:id="2" w:date="2024-03-26T08:43:38Z">
              <w:rPr>
                <w:sz w:val="24"/>
                <w:szCs w:val="24"/>
              </w:rPr>
            </w:rPrChange>
          </w:rPr>
          <w:t xml:space="preserve">Q-2) </w:t>
        </w:r>
      </w:ins>
    </w:p>
    <w:p w:rsidR="00000000" w:rsidDel="00000000" w:rsidP="00000000" w:rsidRDefault="00000000" w:rsidRPr="00000000" w14:paraId="0000000F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7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b w:val="1"/>
            <w:sz w:val="24"/>
            <w:szCs w:val="24"/>
            <w:rtl w:val="0"/>
            <w:rPrChange w:author="Rohit Dhanotia" w:id="2" w:date="2024-03-26T08:43:38Z">
              <w:rPr>
                <w:sz w:val="24"/>
                <w:szCs w:val="24"/>
              </w:rPr>
            </w:rPrChange>
          </w:rPr>
          <w:t xml:space="preserve">        </w:t>
        </w:r>
        <w:r w:rsidDel="00000000" w:rsidR="00000000" w:rsidRPr="00000000">
          <w:rPr>
            <w:sz w:val="24"/>
            <w:szCs w:val="24"/>
          </w:rPr>
          <w:drawing>
            <wp:inline distB="114300" distT="114300" distL="114300" distR="114300">
              <wp:extent cx="3176588" cy="904284"/>
              <wp:effectExtent b="0" l="0" r="0" t="0"/>
              <wp:docPr id="3" name="image1.jpg"/>
              <a:graphic>
                <a:graphicData uri="http://schemas.openxmlformats.org/drawingml/2006/picture">
                  <pic:pic>
                    <pic:nvPicPr>
                      <pic:cNvPr id="0" name="image1.jp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6588" cy="90428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>
          <w:ins w:author="Rohit Dhanotia" w:id="1" w:date="2024-03-26T08:43:28Z"/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366395</wp:posOffset>
              </wp:positionH>
              <wp:positionV relativeFrom="paragraph">
                <wp:posOffset>220582</wp:posOffset>
              </wp:positionV>
              <wp:extent cx="3019743" cy="2501272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9743" cy="25012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rPrChange w:author="Rohit Dhanotia" w:id="2" w:date="2024-03-26T08:43:38Z">
            <w:rPr>
              <w:sz w:val="24"/>
              <w:szCs w:val="24"/>
            </w:rPr>
          </w:rPrChange>
        </w:rPr>
      </w:pPr>
      <w:ins w:author="Rohit Dhanotia" w:id="1" w:date="2024-03-26T08:43:28Z">
        <w:r w:rsidDel="00000000" w:rsidR="00000000" w:rsidRPr="00000000">
          <w:rPr>
            <w:b w:val="1"/>
            <w:sz w:val="24"/>
            <w:szCs w:val="24"/>
            <w:rtl w:val="0"/>
            <w:rPrChange w:author="Rohit Dhanotia" w:id="2" w:date="2024-03-26T08:43:38Z">
              <w:rPr>
                <w:sz w:val="24"/>
                <w:szCs w:val="24"/>
              </w:rPr>
            </w:rPrChange>
          </w:rPr>
          <w:t xml:space="preserve">Q-3) </w:t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